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5442F" w14:textId="77777777" w:rsidR="00F21285" w:rsidRPr="00372369" w:rsidRDefault="00F21285" w:rsidP="00E30A70">
      <w:pPr>
        <w:jc w:val="center"/>
        <w:rPr>
          <w:rFonts w:ascii="Century Gothic" w:hAnsi="Century Gothic"/>
          <w:b/>
          <w:sz w:val="28"/>
          <w:szCs w:val="28"/>
        </w:rPr>
      </w:pPr>
      <w:r w:rsidRPr="00372369">
        <w:rPr>
          <w:rFonts w:ascii="Century Gothic" w:hAnsi="Century Gothic"/>
          <w:b/>
          <w:noProof/>
          <w:sz w:val="28"/>
          <w:szCs w:val="28"/>
          <w:lang w:val="en-GB" w:eastAsia="zh-CN"/>
        </w:rPr>
        <w:drawing>
          <wp:inline distT="0" distB="0" distL="0" distR="0" wp14:anchorId="03FD3494" wp14:editId="23D6D042">
            <wp:extent cx="6744970" cy="1080770"/>
            <wp:effectExtent l="0" t="0" r="0" b="5080"/>
            <wp:docPr id="1" name="Picture 1" descr="C:\Users\Katie\Downloads\1LineBlack_C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e\Downloads\1LineBlack_CS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0558" w14:textId="77777777" w:rsidR="006D2864" w:rsidRDefault="006D2864" w:rsidP="006D2864">
      <w:pPr>
        <w:rPr>
          <w:rFonts w:ascii="Arial" w:hAnsi="Arial" w:cs="Arial"/>
          <w:sz w:val="28"/>
          <w:szCs w:val="28"/>
        </w:rPr>
      </w:pPr>
    </w:p>
    <w:p w14:paraId="5F71E4D3" w14:textId="053DA2FB" w:rsidR="004A0742" w:rsidRDefault="00284AF7" w:rsidP="004A07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experiment had </w:t>
      </w:r>
      <w:r w:rsidR="002E371D">
        <w:rPr>
          <w:rFonts w:ascii="Arial" w:hAnsi="Arial" w:cs="Arial"/>
          <w:sz w:val="28"/>
          <w:szCs w:val="28"/>
          <w:lang w:val="en-US"/>
        </w:rPr>
        <w:t>two goals</w:t>
      </w:r>
      <w:r>
        <w:rPr>
          <w:rFonts w:ascii="Arial" w:hAnsi="Arial" w:cs="Arial"/>
          <w:sz w:val="28"/>
          <w:szCs w:val="28"/>
          <w:lang w:val="en-US"/>
        </w:rPr>
        <w:t>. The first goal, we wanted to understand the relationship</w:t>
      </w:r>
      <w:r w:rsidR="00B15629">
        <w:rPr>
          <w:rFonts w:ascii="Arial" w:hAnsi="Arial" w:cs="Arial"/>
          <w:sz w:val="28"/>
          <w:szCs w:val="28"/>
          <w:lang w:val="en-US"/>
        </w:rPr>
        <w:t xml:space="preserve"> in how different desires to </w:t>
      </w:r>
      <w:proofErr w:type="gramStart"/>
      <w:r w:rsidR="00B15629">
        <w:rPr>
          <w:rFonts w:ascii="Arial" w:hAnsi="Arial" w:cs="Arial"/>
          <w:sz w:val="28"/>
          <w:szCs w:val="28"/>
          <w:lang w:val="en-US"/>
        </w:rPr>
        <w:t>attain</w:t>
      </w:r>
      <w:proofErr w:type="gramEnd"/>
      <w:r w:rsidR="00B15629">
        <w:rPr>
          <w:rFonts w:ascii="Arial" w:hAnsi="Arial" w:cs="Arial"/>
          <w:sz w:val="28"/>
          <w:szCs w:val="28"/>
          <w:lang w:val="en-US"/>
        </w:rPr>
        <w:t xml:space="preserve"> power relate to risk attitudes and their sensitivity in those different domains.</w:t>
      </w:r>
      <w:r w:rsidR="00AB093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We </w:t>
      </w:r>
      <w:proofErr w:type="gramStart"/>
      <w:r w:rsidR="00B15629">
        <w:rPr>
          <w:rFonts w:ascii="Arial" w:hAnsi="Arial" w:cs="Arial"/>
          <w:sz w:val="28"/>
          <w:szCs w:val="28"/>
          <w:lang w:val="en-US"/>
        </w:rPr>
        <w:t xml:space="preserve">ultimately </w:t>
      </w:r>
      <w:r>
        <w:rPr>
          <w:rFonts w:ascii="Arial" w:hAnsi="Arial" w:cs="Arial"/>
          <w:sz w:val="28"/>
          <w:szCs w:val="28"/>
          <w:lang w:val="en-US"/>
        </w:rPr>
        <w:t>sought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to contribute to our understanding of </w:t>
      </w:r>
      <w:del w:id="0" w:author="ITHURBURN Andrew" w:date="2021-02-15T10:29:00Z">
        <w:r w:rsidR="00AB0930" w:rsidDel="00AB0930">
          <w:rPr>
            <w:rFonts w:ascii="Arial" w:hAnsi="Arial" w:cs="Arial"/>
            <w:sz w:val="28"/>
            <w:szCs w:val="28"/>
            <w:lang w:val="en-US"/>
          </w:rPr>
          <w:delText xml:space="preserve"> </w:delText>
        </w:r>
      </w:del>
      <w:r w:rsidR="00AB0930">
        <w:rPr>
          <w:rFonts w:ascii="Arial" w:hAnsi="Arial" w:cs="Arial"/>
          <w:sz w:val="28"/>
          <w:szCs w:val="28"/>
          <w:lang w:val="en-US"/>
        </w:rPr>
        <w:t>personality and risk.</w:t>
      </w:r>
    </w:p>
    <w:p w14:paraId="36C620DE" w14:textId="1AEE5BE8" w:rsidR="00625F3D" w:rsidDel="00B15629" w:rsidRDefault="0042426E" w:rsidP="004A0742">
      <w:pPr>
        <w:rPr>
          <w:del w:id="1" w:author="ITHURBURN Andrew" w:date="2021-02-15T10:32:00Z"/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second goal was to expand the understanding of risk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perceptions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and use t</w:t>
      </w:r>
      <w:r w:rsidR="00D0511D">
        <w:rPr>
          <w:rFonts w:ascii="Arial" w:hAnsi="Arial" w:cs="Arial"/>
          <w:sz w:val="28"/>
          <w:szCs w:val="28"/>
          <w:lang w:val="en-US"/>
        </w:rPr>
        <w:t xml:space="preserve">hat knowledge to further investigate power desires and </w:t>
      </w:r>
      <w:r w:rsidR="003642EB">
        <w:rPr>
          <w:rFonts w:ascii="Arial" w:hAnsi="Arial" w:cs="Arial"/>
          <w:sz w:val="28"/>
          <w:szCs w:val="28"/>
          <w:lang w:val="en-US"/>
        </w:rPr>
        <w:t>risk.</w:t>
      </w:r>
    </w:p>
    <w:p w14:paraId="779B1493" w14:textId="77777777" w:rsidR="00625F3D" w:rsidRPr="004A0742" w:rsidRDefault="00625F3D" w:rsidP="004A0742">
      <w:pPr>
        <w:rPr>
          <w:rFonts w:ascii="Arial" w:hAnsi="Arial" w:cs="Arial"/>
          <w:sz w:val="28"/>
          <w:szCs w:val="28"/>
          <w:lang w:val="en-US"/>
        </w:rPr>
      </w:pPr>
    </w:p>
    <w:p w14:paraId="470B0AAE" w14:textId="157A929F" w:rsidR="00887611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>If you have any further questions or wish to withdraw your participation, please do not hesitate to contact the researchers.</w:t>
      </w:r>
    </w:p>
    <w:p w14:paraId="3AEA94FE" w14:textId="77777777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ED10156" w14:textId="77777777" w:rsidR="00284AF7" w:rsidRDefault="00284AF7" w:rsidP="00284AF7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Andrew Ithurburn </w:t>
      </w:r>
      <w:hyperlink r:id="rId5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a.ithurburn@sms.ed.ac.uk</w:t>
        </w:r>
      </w:hyperlink>
    </w:p>
    <w:p w14:paraId="657CC5B6" w14:textId="302B962F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Dr. Adam Moore </w:t>
      </w:r>
      <w:hyperlink r:id="rId6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amoore23@staffmail.ed.ac.uk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9AA7AF6" w14:textId="77777777" w:rsidR="004A0742" w:rsidRPr="006D2864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C725C3E" w14:textId="06945BAF" w:rsidR="0050466F" w:rsidRPr="00372369" w:rsidRDefault="006D2864" w:rsidP="009F2F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 you!</w:t>
      </w:r>
    </w:p>
    <w:sectPr w:rsidR="0050466F" w:rsidRPr="00372369" w:rsidSect="005C1B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THURBURN Andrew">
    <w15:presenceInfo w15:providerId="None" w15:userId="ITHURBURN Andr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2F"/>
    <w:rsid w:val="0005652E"/>
    <w:rsid w:val="001A6754"/>
    <w:rsid w:val="00232D0B"/>
    <w:rsid w:val="00284AF7"/>
    <w:rsid w:val="002B52F4"/>
    <w:rsid w:val="002E371D"/>
    <w:rsid w:val="00320DC8"/>
    <w:rsid w:val="003642EB"/>
    <w:rsid w:val="00372369"/>
    <w:rsid w:val="003A46D2"/>
    <w:rsid w:val="0042426E"/>
    <w:rsid w:val="00490C51"/>
    <w:rsid w:val="004A0742"/>
    <w:rsid w:val="004C2C2F"/>
    <w:rsid w:val="0050466F"/>
    <w:rsid w:val="005C1BDA"/>
    <w:rsid w:val="00625F3D"/>
    <w:rsid w:val="00670218"/>
    <w:rsid w:val="00680EFD"/>
    <w:rsid w:val="00696593"/>
    <w:rsid w:val="006D2864"/>
    <w:rsid w:val="007112F9"/>
    <w:rsid w:val="007421B7"/>
    <w:rsid w:val="00887611"/>
    <w:rsid w:val="00943233"/>
    <w:rsid w:val="00984D2C"/>
    <w:rsid w:val="009A06AE"/>
    <w:rsid w:val="009F2F32"/>
    <w:rsid w:val="00A00AB3"/>
    <w:rsid w:val="00A90219"/>
    <w:rsid w:val="00AB0930"/>
    <w:rsid w:val="00B15629"/>
    <w:rsid w:val="00B34D47"/>
    <w:rsid w:val="00BA4874"/>
    <w:rsid w:val="00BD7075"/>
    <w:rsid w:val="00C11805"/>
    <w:rsid w:val="00C3468D"/>
    <w:rsid w:val="00C95736"/>
    <w:rsid w:val="00CF60C4"/>
    <w:rsid w:val="00D0511D"/>
    <w:rsid w:val="00D47156"/>
    <w:rsid w:val="00E11A6D"/>
    <w:rsid w:val="00E30A70"/>
    <w:rsid w:val="00E55DE4"/>
    <w:rsid w:val="00E94340"/>
    <w:rsid w:val="00F21285"/>
    <w:rsid w:val="00F93D49"/>
    <w:rsid w:val="00F9503F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4FE7B"/>
  <w15:docId w15:val="{E33C4B81-9143-4AB9-9CE6-0CED24E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8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0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oore23@staffmail.ed.ac.uk" TargetMode="External"/><Relationship Id="rId5" Type="http://schemas.openxmlformats.org/officeDocument/2006/relationships/hyperlink" Target="mailto:a.ithurburn@sms.ed.ac.uk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ITHURBURN Andrew</cp:lastModifiedBy>
  <cp:revision>9</cp:revision>
  <dcterms:created xsi:type="dcterms:W3CDTF">2021-01-11T10:35:00Z</dcterms:created>
  <dcterms:modified xsi:type="dcterms:W3CDTF">2021-02-15T10:33:00Z</dcterms:modified>
</cp:coreProperties>
</file>