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442F" w14:textId="77777777" w:rsidR="00F21285" w:rsidRPr="00372369" w:rsidRDefault="00F21285" w:rsidP="00E30A70">
      <w:pPr>
        <w:jc w:val="center"/>
        <w:rPr>
          <w:rFonts w:ascii="Century Gothic" w:hAnsi="Century Gothic"/>
          <w:b/>
          <w:sz w:val="28"/>
          <w:szCs w:val="28"/>
        </w:rPr>
      </w:pPr>
      <w:r w:rsidRPr="00372369">
        <w:rPr>
          <w:rFonts w:ascii="Century Gothic" w:hAnsi="Century Gothic"/>
          <w:b/>
          <w:noProof/>
          <w:sz w:val="28"/>
          <w:szCs w:val="28"/>
          <w:lang w:val="en-GB" w:eastAsia="zh-CN"/>
        </w:rPr>
        <w:drawing>
          <wp:inline distT="0" distB="0" distL="0" distR="0" wp14:anchorId="03FD3494" wp14:editId="23D6D042">
            <wp:extent cx="6744970" cy="1080770"/>
            <wp:effectExtent l="0" t="0" r="0" b="5080"/>
            <wp:docPr id="1" name="Picture 1" descr="C:\Users\Katie\Downloads\1LineBlack_C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ie\Downloads\1LineBlack_CS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97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0558" w14:textId="77777777" w:rsidR="006D2864" w:rsidRDefault="006D2864" w:rsidP="006D2864">
      <w:pPr>
        <w:rPr>
          <w:rFonts w:ascii="Arial" w:hAnsi="Arial" w:cs="Arial"/>
          <w:sz w:val="28"/>
          <w:szCs w:val="28"/>
        </w:rPr>
      </w:pPr>
    </w:p>
    <w:p w14:paraId="5F71E4D3" w14:textId="053DA2FB" w:rsidR="004A0742" w:rsidRDefault="00284AF7" w:rsidP="004A074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This experiment had </w:t>
      </w:r>
      <w:r w:rsidR="002E371D">
        <w:rPr>
          <w:rFonts w:ascii="Arial" w:hAnsi="Arial" w:cs="Arial"/>
          <w:sz w:val="28"/>
          <w:szCs w:val="28"/>
          <w:lang w:val="en-US"/>
        </w:rPr>
        <w:t>two goals</w:t>
      </w:r>
      <w:r>
        <w:rPr>
          <w:rFonts w:ascii="Arial" w:hAnsi="Arial" w:cs="Arial"/>
          <w:sz w:val="28"/>
          <w:szCs w:val="28"/>
          <w:lang w:val="en-US"/>
        </w:rPr>
        <w:t>. The first goal, we wanted to understand the relationship</w:t>
      </w:r>
      <w:r w:rsidR="00B15629">
        <w:rPr>
          <w:rFonts w:ascii="Arial" w:hAnsi="Arial" w:cs="Arial"/>
          <w:sz w:val="28"/>
          <w:szCs w:val="28"/>
          <w:lang w:val="en-US"/>
        </w:rPr>
        <w:t xml:space="preserve"> in how different desires to </w:t>
      </w:r>
      <w:proofErr w:type="gramStart"/>
      <w:r w:rsidR="00B15629">
        <w:rPr>
          <w:rFonts w:ascii="Arial" w:hAnsi="Arial" w:cs="Arial"/>
          <w:sz w:val="28"/>
          <w:szCs w:val="28"/>
          <w:lang w:val="en-US"/>
        </w:rPr>
        <w:t>attain</w:t>
      </w:r>
      <w:proofErr w:type="gramEnd"/>
      <w:r w:rsidR="00B15629">
        <w:rPr>
          <w:rFonts w:ascii="Arial" w:hAnsi="Arial" w:cs="Arial"/>
          <w:sz w:val="28"/>
          <w:szCs w:val="28"/>
          <w:lang w:val="en-US"/>
        </w:rPr>
        <w:t xml:space="preserve"> power relate to risk attitudes and their sensitivity in those different domains.</w:t>
      </w:r>
      <w:r w:rsidR="00AB0930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We </w:t>
      </w:r>
      <w:proofErr w:type="gramStart"/>
      <w:r w:rsidR="00B15629">
        <w:rPr>
          <w:rFonts w:ascii="Arial" w:hAnsi="Arial" w:cs="Arial"/>
          <w:sz w:val="28"/>
          <w:szCs w:val="28"/>
          <w:lang w:val="en-US"/>
        </w:rPr>
        <w:t xml:space="preserve">ultimately </w:t>
      </w:r>
      <w:r>
        <w:rPr>
          <w:rFonts w:ascii="Arial" w:hAnsi="Arial" w:cs="Arial"/>
          <w:sz w:val="28"/>
          <w:szCs w:val="28"/>
          <w:lang w:val="en-US"/>
        </w:rPr>
        <w:t>sought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to contribute to our understanding of </w:t>
      </w:r>
      <w:del w:id="0" w:author="ITHURBURN Andrew" w:date="2021-02-15T10:29:00Z">
        <w:r w:rsidR="00AB0930" w:rsidDel="00AB0930">
          <w:rPr>
            <w:rFonts w:ascii="Arial" w:hAnsi="Arial" w:cs="Arial"/>
            <w:sz w:val="28"/>
            <w:szCs w:val="28"/>
            <w:lang w:val="en-US"/>
          </w:rPr>
          <w:delText xml:space="preserve"> </w:delText>
        </w:r>
      </w:del>
      <w:r w:rsidR="00AB0930">
        <w:rPr>
          <w:rFonts w:ascii="Arial" w:hAnsi="Arial" w:cs="Arial"/>
          <w:sz w:val="28"/>
          <w:szCs w:val="28"/>
          <w:lang w:val="en-US"/>
        </w:rPr>
        <w:t>personality and risk.</w:t>
      </w:r>
    </w:p>
    <w:p w14:paraId="36C620DE" w14:textId="0D1D7D31" w:rsidR="00625F3D" w:rsidDel="00DC0135" w:rsidRDefault="0042426E" w:rsidP="004A0742">
      <w:pPr>
        <w:rPr>
          <w:del w:id="1" w:author="ITHURBURN Andrew" w:date="2021-02-15T10:32:00Z"/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The second goal was to expand the understanding of risk </w:t>
      </w:r>
      <w:proofErr w:type="gramStart"/>
      <w:r>
        <w:rPr>
          <w:rFonts w:ascii="Arial" w:hAnsi="Arial" w:cs="Arial"/>
          <w:sz w:val="28"/>
          <w:szCs w:val="28"/>
          <w:lang w:val="en-US"/>
        </w:rPr>
        <w:t>perceptions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and use t</w:t>
      </w:r>
      <w:r w:rsidR="00D0511D">
        <w:rPr>
          <w:rFonts w:ascii="Arial" w:hAnsi="Arial" w:cs="Arial"/>
          <w:sz w:val="28"/>
          <w:szCs w:val="28"/>
          <w:lang w:val="en-US"/>
        </w:rPr>
        <w:t xml:space="preserve">hat knowledge to further investigate power desires and </w:t>
      </w:r>
      <w:r w:rsidR="003642EB">
        <w:rPr>
          <w:rFonts w:ascii="Arial" w:hAnsi="Arial" w:cs="Arial"/>
          <w:sz w:val="28"/>
          <w:szCs w:val="28"/>
          <w:lang w:val="en-US"/>
        </w:rPr>
        <w:t>risk.</w:t>
      </w:r>
    </w:p>
    <w:p w14:paraId="3F586A50" w14:textId="3DF34AAA" w:rsidR="00DC0135" w:rsidRDefault="00DC0135" w:rsidP="004A0742">
      <w:pPr>
        <w:rPr>
          <w:ins w:id="2" w:author="ITHURBURN Andrew" w:date="2021-10-04T11:36:00Z"/>
          <w:rFonts w:ascii="Arial" w:hAnsi="Arial" w:cs="Arial"/>
          <w:sz w:val="28"/>
          <w:szCs w:val="28"/>
          <w:lang w:val="en-US"/>
        </w:rPr>
      </w:pPr>
    </w:p>
    <w:p w14:paraId="779B1493" w14:textId="1D8F2494" w:rsidR="00625F3D" w:rsidRPr="004A0742" w:rsidRDefault="00DC0135" w:rsidP="004A0742">
      <w:pPr>
        <w:rPr>
          <w:rFonts w:ascii="Arial" w:hAnsi="Arial" w:cs="Arial"/>
          <w:sz w:val="28"/>
          <w:szCs w:val="28"/>
          <w:lang w:val="en-US"/>
        </w:rPr>
      </w:pPr>
      <w:ins w:id="3" w:author="ITHURBURN Andrew" w:date="2021-10-04T11:36:00Z">
        <w:r>
          <w:rPr>
            <w:rFonts w:ascii="Arial" w:hAnsi="Arial" w:cs="Arial"/>
            <w:sz w:val="28"/>
            <w:szCs w:val="28"/>
            <w:lang w:val="en-US"/>
          </w:rPr>
          <w:t xml:space="preserve">The third goal was to investigate a potential connection between </w:t>
        </w:r>
        <w:r w:rsidR="00965A06">
          <w:rPr>
            <w:rFonts w:ascii="Arial" w:hAnsi="Arial" w:cs="Arial"/>
            <w:sz w:val="28"/>
            <w:szCs w:val="28"/>
            <w:lang w:val="en-US"/>
          </w:rPr>
          <w:t>risk attitudes and s</w:t>
        </w:r>
      </w:ins>
      <w:ins w:id="4" w:author="ITHURBURN Andrew" w:date="2021-10-04T11:37:00Z">
        <w:r w:rsidR="00965A06">
          <w:rPr>
            <w:rFonts w:ascii="Arial" w:hAnsi="Arial" w:cs="Arial"/>
            <w:sz w:val="28"/>
            <w:szCs w:val="28"/>
            <w:lang w:val="en-US"/>
          </w:rPr>
          <w:t>ensitivity with narcissism.</w:t>
        </w:r>
      </w:ins>
    </w:p>
    <w:p w14:paraId="470B0AAE" w14:textId="157A929F" w:rsidR="00887611" w:rsidRDefault="004A0742" w:rsidP="004A0742">
      <w:pPr>
        <w:rPr>
          <w:rFonts w:ascii="Arial" w:hAnsi="Arial" w:cs="Arial"/>
          <w:sz w:val="28"/>
          <w:szCs w:val="28"/>
          <w:lang w:val="en-US"/>
        </w:rPr>
      </w:pPr>
      <w:r w:rsidRPr="004A0742">
        <w:rPr>
          <w:rFonts w:ascii="Arial" w:hAnsi="Arial" w:cs="Arial"/>
          <w:sz w:val="28"/>
          <w:szCs w:val="28"/>
          <w:lang w:val="en-US"/>
        </w:rPr>
        <w:t>If you have any further questions or wish to withdraw your participation, please do not hesitate to contact the researchers.</w:t>
      </w:r>
    </w:p>
    <w:p w14:paraId="3AEA94FE" w14:textId="77777777" w:rsidR="004A0742" w:rsidRPr="004A0742" w:rsidRDefault="004A0742" w:rsidP="004A0742">
      <w:pPr>
        <w:rPr>
          <w:rFonts w:ascii="Arial" w:hAnsi="Arial" w:cs="Arial"/>
          <w:sz w:val="28"/>
          <w:szCs w:val="28"/>
          <w:lang w:val="en-US"/>
        </w:rPr>
      </w:pPr>
    </w:p>
    <w:p w14:paraId="4ED10156" w14:textId="77777777" w:rsidR="00284AF7" w:rsidRDefault="00284AF7" w:rsidP="00284AF7">
      <w:pPr>
        <w:rPr>
          <w:rFonts w:ascii="Arial" w:hAnsi="Arial" w:cs="Arial"/>
          <w:sz w:val="28"/>
          <w:szCs w:val="28"/>
          <w:lang w:val="en-US"/>
        </w:rPr>
      </w:pPr>
      <w:r w:rsidRPr="004A0742">
        <w:rPr>
          <w:rFonts w:ascii="Arial" w:hAnsi="Arial" w:cs="Arial"/>
          <w:sz w:val="28"/>
          <w:szCs w:val="28"/>
          <w:lang w:val="en-US"/>
        </w:rPr>
        <w:t xml:space="preserve">Andrew Ithurburn </w:t>
      </w:r>
      <w:hyperlink r:id="rId5" w:history="1">
        <w:r w:rsidRPr="003B26CC">
          <w:rPr>
            <w:rStyle w:val="Hyperlink"/>
            <w:rFonts w:ascii="Arial" w:hAnsi="Arial" w:cs="Arial"/>
            <w:sz w:val="28"/>
            <w:szCs w:val="28"/>
            <w:lang w:val="en-US"/>
          </w:rPr>
          <w:t>a.ithurburn@sms.ed.ac.uk</w:t>
        </w:r>
      </w:hyperlink>
    </w:p>
    <w:p w14:paraId="657CC5B6" w14:textId="302B962F" w:rsidR="004A0742" w:rsidRPr="004A0742" w:rsidRDefault="004A0742" w:rsidP="004A0742">
      <w:pPr>
        <w:rPr>
          <w:rFonts w:ascii="Arial" w:hAnsi="Arial" w:cs="Arial"/>
          <w:sz w:val="28"/>
          <w:szCs w:val="28"/>
          <w:lang w:val="en-US"/>
        </w:rPr>
      </w:pPr>
      <w:r w:rsidRPr="004A0742">
        <w:rPr>
          <w:rFonts w:ascii="Arial" w:hAnsi="Arial" w:cs="Arial"/>
          <w:sz w:val="28"/>
          <w:szCs w:val="28"/>
          <w:lang w:val="en-US"/>
        </w:rPr>
        <w:t xml:space="preserve">Dr. Adam Moore </w:t>
      </w:r>
      <w:hyperlink r:id="rId6" w:history="1">
        <w:r w:rsidRPr="003B26CC">
          <w:rPr>
            <w:rStyle w:val="Hyperlink"/>
            <w:rFonts w:ascii="Arial" w:hAnsi="Arial" w:cs="Arial"/>
            <w:sz w:val="28"/>
            <w:szCs w:val="28"/>
            <w:lang w:val="en-US"/>
          </w:rPr>
          <w:t>amoore23@staffmail.ed.ac.uk</w:t>
        </w:r>
      </w:hyperlink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59AA7AF6" w14:textId="77777777" w:rsidR="004A0742" w:rsidRPr="006D2864" w:rsidRDefault="004A0742" w:rsidP="004A0742">
      <w:pPr>
        <w:rPr>
          <w:rFonts w:ascii="Arial" w:hAnsi="Arial" w:cs="Arial"/>
          <w:sz w:val="28"/>
          <w:szCs w:val="28"/>
          <w:lang w:val="en-US"/>
        </w:rPr>
      </w:pPr>
    </w:p>
    <w:p w14:paraId="4C725C3E" w14:textId="06945BAF" w:rsidR="0050466F" w:rsidRPr="00372369" w:rsidRDefault="006D2864" w:rsidP="009F2F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Thank you!</w:t>
      </w:r>
    </w:p>
    <w:sectPr w:rsidR="0050466F" w:rsidRPr="00372369" w:rsidSect="005C1B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THURBURN Andrew">
    <w15:presenceInfo w15:providerId="None" w15:userId="ITHURBURN Andr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C2F"/>
    <w:rsid w:val="0005652E"/>
    <w:rsid w:val="001A6754"/>
    <w:rsid w:val="00232D0B"/>
    <w:rsid w:val="00284AF7"/>
    <w:rsid w:val="002B52F4"/>
    <w:rsid w:val="002E371D"/>
    <w:rsid w:val="00320DC8"/>
    <w:rsid w:val="003642EB"/>
    <w:rsid w:val="00372369"/>
    <w:rsid w:val="003A46D2"/>
    <w:rsid w:val="003D73B7"/>
    <w:rsid w:val="0042426E"/>
    <w:rsid w:val="00490C51"/>
    <w:rsid w:val="004A0742"/>
    <w:rsid w:val="004C2C2F"/>
    <w:rsid w:val="0050466F"/>
    <w:rsid w:val="005C1BDA"/>
    <w:rsid w:val="00625F3D"/>
    <w:rsid w:val="00670218"/>
    <w:rsid w:val="00680EFD"/>
    <w:rsid w:val="00696593"/>
    <w:rsid w:val="006D2864"/>
    <w:rsid w:val="007112F9"/>
    <w:rsid w:val="007421B7"/>
    <w:rsid w:val="00887611"/>
    <w:rsid w:val="00943233"/>
    <w:rsid w:val="00965A06"/>
    <w:rsid w:val="00984D2C"/>
    <w:rsid w:val="009A06AE"/>
    <w:rsid w:val="009F2F32"/>
    <w:rsid w:val="00A00AB3"/>
    <w:rsid w:val="00A90219"/>
    <w:rsid w:val="00AB0930"/>
    <w:rsid w:val="00B15629"/>
    <w:rsid w:val="00B34D47"/>
    <w:rsid w:val="00BA4874"/>
    <w:rsid w:val="00BD7075"/>
    <w:rsid w:val="00C11805"/>
    <w:rsid w:val="00C3468D"/>
    <w:rsid w:val="00C95736"/>
    <w:rsid w:val="00CF60C4"/>
    <w:rsid w:val="00D0511D"/>
    <w:rsid w:val="00D47156"/>
    <w:rsid w:val="00DC0135"/>
    <w:rsid w:val="00E11A6D"/>
    <w:rsid w:val="00E30A70"/>
    <w:rsid w:val="00E55DE4"/>
    <w:rsid w:val="00E94340"/>
    <w:rsid w:val="00F21285"/>
    <w:rsid w:val="00F93D49"/>
    <w:rsid w:val="00F9503F"/>
    <w:rsid w:val="00FB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C4FE7B"/>
  <w15:docId w15:val="{E33C4B81-9143-4AB9-9CE6-0CED24E2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E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C1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1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28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20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oore23@staffmail.ed.ac.uk" TargetMode="External"/><Relationship Id="rId5" Type="http://schemas.openxmlformats.org/officeDocument/2006/relationships/hyperlink" Target="mailto:a.ithurburn@sms.ed.ac.uk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ITHURBURN Andrew</cp:lastModifiedBy>
  <cp:revision>2</cp:revision>
  <dcterms:created xsi:type="dcterms:W3CDTF">2021-10-04T10:37:00Z</dcterms:created>
  <dcterms:modified xsi:type="dcterms:W3CDTF">2021-10-04T10:37:00Z</dcterms:modified>
</cp:coreProperties>
</file>